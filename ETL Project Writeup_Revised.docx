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58ECE" w14:textId="6E635F40" w:rsidR="005737CA" w:rsidRPr="005737CA" w:rsidRDefault="005737CA" w:rsidP="005737CA">
      <w:r>
        <w:t xml:space="preserve">ETL Project  - </w:t>
      </w:r>
      <w:r w:rsidRPr="005737CA">
        <w:t>Grace, Jim, Lori and Meg</w:t>
      </w:r>
      <w:del w:id="0" w:author="Grace" w:date="2020-06-03T13:28:00Z">
        <w:r w:rsidRPr="005737CA" w:rsidDel="00460548">
          <w:delText>h</w:delText>
        </w:r>
      </w:del>
      <w:r w:rsidRPr="005737CA">
        <w:t xml:space="preserve">an </w:t>
      </w:r>
    </w:p>
    <w:p w14:paraId="61427C98" w14:textId="77777777" w:rsidR="005737CA" w:rsidRDefault="005737CA" w:rsidP="005737CA"/>
    <w:p w14:paraId="1DBDC2BB" w14:textId="2D343465" w:rsidR="005737CA" w:rsidRPr="005737CA" w:rsidRDefault="005737CA" w:rsidP="005737CA">
      <w:r w:rsidRPr="005737CA">
        <w:t xml:space="preserve">We </w:t>
      </w:r>
      <w:del w:id="1" w:author="Grace" w:date="2020-06-03T13:31:00Z">
        <w:r w:rsidRPr="005737CA" w:rsidDel="00460548">
          <w:delText xml:space="preserve">chose to </w:delText>
        </w:r>
      </w:del>
      <w:r w:rsidRPr="005737CA">
        <w:t>create</w:t>
      </w:r>
      <w:ins w:id="2" w:author="Grace" w:date="2020-06-03T13:31:00Z">
        <w:r w:rsidR="00460548">
          <w:t>d</w:t>
        </w:r>
      </w:ins>
      <w:r w:rsidRPr="005737CA">
        <w:t xml:space="preserve"> a database that combines data about movies with </w:t>
      </w:r>
      <w:del w:id="3" w:author="Grace" w:date="2020-06-03T14:03:00Z">
        <w:r w:rsidRPr="005737CA" w:rsidDel="008B3065">
          <w:delText xml:space="preserve">which </w:delText>
        </w:r>
      </w:del>
      <w:r w:rsidRPr="005737CA">
        <w:t xml:space="preserve">streaming services (Netflix, Amazon Prime, Hulu, and Disney+) </w:t>
      </w:r>
      <w:del w:id="4" w:author="Grace" w:date="2020-06-03T14:04:00Z">
        <w:r w:rsidRPr="005737CA" w:rsidDel="008B3065">
          <w:delText>offer the shows</w:delText>
        </w:r>
      </w:del>
      <w:ins w:id="5" w:author="Grace" w:date="2020-06-03T14:04:00Z">
        <w:r w:rsidR="008B3065">
          <w:t>that are offering movies</w:t>
        </w:r>
      </w:ins>
      <w:r w:rsidRPr="005737CA">
        <w:t xml:space="preserve">. By combining the datasets, our database will be more useful to viewers.  The two datasets are used to create a relational database that </w:t>
      </w:r>
      <w:del w:id="6" w:author="Grace" w:date="2020-06-03T13:28:00Z">
        <w:r w:rsidRPr="005737CA" w:rsidDel="00460548">
          <w:delText xml:space="preserve">were </w:delText>
        </w:r>
      </w:del>
      <w:ins w:id="7" w:author="Grace" w:date="2020-06-03T13:28:00Z">
        <w:r w:rsidR="00460548">
          <w:t>was</w:t>
        </w:r>
        <w:r w:rsidR="00460548" w:rsidRPr="005737CA">
          <w:t xml:space="preserve"> </w:t>
        </w:r>
      </w:ins>
      <w:r w:rsidRPr="005737CA">
        <w:t>normalized in PostgreSQL.  </w:t>
      </w:r>
    </w:p>
    <w:p w14:paraId="13E44BB0" w14:textId="77777777" w:rsidR="005737CA" w:rsidRPr="005737CA" w:rsidRDefault="005737CA" w:rsidP="005737CA"/>
    <w:p w14:paraId="38386AEA" w14:textId="77777777" w:rsidR="005737CA" w:rsidRPr="005737CA" w:rsidRDefault="005737CA" w:rsidP="005737CA">
      <w:r w:rsidRPr="005737CA">
        <w:t>Steps taken:</w:t>
      </w:r>
    </w:p>
    <w:p w14:paraId="676A73E3" w14:textId="17AF9A16" w:rsidR="005737CA" w:rsidRDefault="005737CA" w:rsidP="005737CA">
      <w:pPr>
        <w:pStyle w:val="ListParagraph"/>
        <w:numPr>
          <w:ilvl w:val="0"/>
          <w:numId w:val="6"/>
        </w:numPr>
      </w:pPr>
      <w:r w:rsidRPr="005737CA">
        <w:t xml:space="preserve">Database schema </w:t>
      </w:r>
      <w:del w:id="8" w:author="Grace" w:date="2020-06-03T14:05:00Z">
        <w:r w:rsidRPr="005737CA" w:rsidDel="008B3065">
          <w:delText>defined on</w:delText>
        </w:r>
      </w:del>
      <w:ins w:id="9" w:author="Grace" w:date="2020-06-03T14:05:00Z">
        <w:r w:rsidR="008B3065">
          <w:t>created using</w:t>
        </w:r>
      </w:ins>
      <w:r w:rsidRPr="005737CA">
        <w:t xml:space="preserve"> quickdatabasediagrams.com: </w:t>
      </w:r>
    </w:p>
    <w:p w14:paraId="0D65E11D" w14:textId="494CB5D8" w:rsidR="005737CA" w:rsidRPr="005737CA" w:rsidRDefault="005737CA" w:rsidP="005737CA">
      <w:pPr>
        <w:ind w:left="720"/>
      </w:pPr>
      <w:r>
        <w:rPr>
          <w:noProof/>
        </w:rPr>
        <w:drawing>
          <wp:inline distT="0" distB="0" distL="0" distR="0" wp14:anchorId="1EE8FD82" wp14:editId="4C671149">
            <wp:extent cx="4654662" cy="285993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ckDBD-ETL 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595" cy="28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C658" w14:textId="77777777" w:rsidR="005737CA" w:rsidRPr="005737CA" w:rsidRDefault="005737CA" w:rsidP="005737CA">
      <w:pPr>
        <w:pStyle w:val="ListParagraph"/>
        <w:numPr>
          <w:ilvl w:val="0"/>
          <w:numId w:val="6"/>
        </w:numPr>
      </w:pPr>
      <w:r w:rsidRPr="005737CA">
        <w:t xml:space="preserve">Exported from </w:t>
      </w:r>
      <w:hyperlink r:id="rId6" w:history="1">
        <w:r w:rsidRPr="005737CA">
          <w:rPr>
            <w:rStyle w:val="Hyperlink"/>
          </w:rPr>
          <w:t>quickdatabasediagrams.com</w:t>
        </w:r>
      </w:hyperlink>
      <w:r w:rsidRPr="005737CA">
        <w:t xml:space="preserve"> to predefine the database in PostgreSQL.</w:t>
      </w:r>
    </w:p>
    <w:p w14:paraId="0B8219FB" w14:textId="77777777" w:rsidR="005737CA" w:rsidRPr="005737CA" w:rsidRDefault="005737CA" w:rsidP="005737CA">
      <w:pPr>
        <w:pStyle w:val="ListParagraph"/>
        <w:numPr>
          <w:ilvl w:val="0"/>
          <w:numId w:val="6"/>
        </w:numPr>
      </w:pPr>
      <w:r w:rsidRPr="005737CA">
        <w:t>Run ETL process once the database is configured.  </w:t>
      </w:r>
    </w:p>
    <w:p w14:paraId="192B56FA" w14:textId="05A1ED3C" w:rsidR="005737CA" w:rsidRPr="005737CA" w:rsidRDefault="005737CA" w:rsidP="005737CA"/>
    <w:p w14:paraId="313F043C" w14:textId="77777777" w:rsidR="005737CA" w:rsidRDefault="005737CA" w:rsidP="005737CA">
      <w:r w:rsidRPr="005737CA">
        <w:t xml:space="preserve">EXTRACT: </w:t>
      </w:r>
    </w:p>
    <w:p w14:paraId="2EB46F6A" w14:textId="0B64B34B" w:rsidR="005737CA" w:rsidRPr="005737CA" w:rsidRDefault="005737CA" w:rsidP="005737CA">
      <w:r w:rsidRPr="005737CA">
        <w:t xml:space="preserve">First the following datasets were loaded. CSV files are in the Resources folder </w:t>
      </w:r>
    </w:p>
    <w:p w14:paraId="5B2310FE" w14:textId="4A33CDD3" w:rsidR="005737CA" w:rsidRPr="005737CA" w:rsidRDefault="005737CA" w:rsidP="005737CA">
      <w:pPr>
        <w:pStyle w:val="ListParagraph"/>
        <w:numPr>
          <w:ilvl w:val="0"/>
          <w:numId w:val="7"/>
        </w:numPr>
      </w:pPr>
      <w:r w:rsidRPr="005737CA">
        <w:t>MoviesOnStreamingPlatforms_updated.csv - source kaggle.com - </w:t>
      </w:r>
      <w:hyperlink r:id="rId7" w:history="1">
        <w:r w:rsidRPr="005737CA">
          <w:rPr>
            <w:rStyle w:val="Hyperlink"/>
          </w:rPr>
          <w:t>https://www.kaggle.com/ruchi798/movies-on-netflix-prime-video-hulu-and-disney</w:t>
        </w:r>
      </w:hyperlink>
    </w:p>
    <w:p w14:paraId="6B4FD828" w14:textId="09F3AB3D" w:rsidR="005737CA" w:rsidRPr="005737CA" w:rsidRDefault="005737CA" w:rsidP="005737CA">
      <w:pPr>
        <w:pStyle w:val="ListParagraph"/>
        <w:numPr>
          <w:ilvl w:val="0"/>
          <w:numId w:val="7"/>
        </w:numPr>
      </w:pPr>
      <w:r w:rsidRPr="005737CA">
        <w:t>IMDB movies.csv - source kaggle.com - </w:t>
      </w:r>
      <w:hyperlink r:id="rId8" w:history="1">
        <w:r w:rsidRPr="005737CA">
          <w:rPr>
            <w:rStyle w:val="Hyperlink"/>
          </w:rPr>
          <w:t>https://www.kaggle.com/stefanoleone992/imdb-extensive-dataset?select=IMDb+movies.csv</w:t>
        </w:r>
      </w:hyperlink>
    </w:p>
    <w:p w14:paraId="71246858" w14:textId="77777777" w:rsidR="005737CA" w:rsidRPr="005737CA" w:rsidRDefault="005737CA" w:rsidP="005737CA"/>
    <w:p w14:paraId="1CC3F4E0" w14:textId="77777777" w:rsidR="005737CA" w:rsidRPr="005737CA" w:rsidRDefault="005737CA" w:rsidP="005737CA">
      <w:r w:rsidRPr="005737CA">
        <w:t>TRANSFORM:</w:t>
      </w:r>
    </w:p>
    <w:p w14:paraId="2496076C" w14:textId="77777777" w:rsidR="005737CA" w:rsidRPr="005737CA" w:rsidRDefault="005737CA" w:rsidP="005737CA">
      <w:pPr>
        <w:pStyle w:val="ListParagraph"/>
        <w:numPr>
          <w:ilvl w:val="0"/>
          <w:numId w:val="8"/>
        </w:numPr>
      </w:pPr>
      <w:r w:rsidRPr="005737CA">
        <w:t>Streaming Data:</w:t>
      </w:r>
    </w:p>
    <w:p w14:paraId="2AA7901B" w14:textId="73544760" w:rsidR="005737CA" w:rsidRPr="005737CA" w:rsidRDefault="005737CA" w:rsidP="005737CA">
      <w:pPr>
        <w:pStyle w:val="ListParagraph"/>
        <w:numPr>
          <w:ilvl w:val="0"/>
          <w:numId w:val="9"/>
        </w:numPr>
      </w:pPr>
      <w:r w:rsidRPr="005737CA">
        <w:t xml:space="preserve">remove all unnecessary columns (from </w:t>
      </w:r>
      <w:del w:id="10" w:author="Grace" w:date="2020-06-03T13:29:00Z">
        <w:r w:rsidRPr="005737CA" w:rsidDel="00460548">
          <w:delText>datasource</w:delText>
        </w:r>
      </w:del>
      <w:ins w:id="11" w:author="Grace" w:date="2020-06-03T13:29:00Z">
        <w:r w:rsidR="00460548" w:rsidRPr="005737CA">
          <w:t>data source</w:t>
        </w:r>
      </w:ins>
      <w:r w:rsidRPr="005737CA">
        <w:t xml:space="preserve"> 1)</w:t>
      </w:r>
    </w:p>
    <w:p w14:paraId="7950156D" w14:textId="77777777" w:rsidR="005737CA" w:rsidRPr="005737CA" w:rsidRDefault="005737CA" w:rsidP="005737CA">
      <w:pPr>
        <w:pStyle w:val="ListParagraph"/>
        <w:numPr>
          <w:ilvl w:val="0"/>
          <w:numId w:val="9"/>
        </w:numPr>
      </w:pPr>
      <w:r w:rsidRPr="005737CA">
        <w:t xml:space="preserve">drop any rows that have data missing (NaN values) </w:t>
      </w:r>
    </w:p>
    <w:p w14:paraId="1052EA97" w14:textId="13254ADE" w:rsidR="005737CA" w:rsidRDefault="005737CA" w:rsidP="005737CA">
      <w:pPr>
        <w:pStyle w:val="ListParagraph"/>
        <w:numPr>
          <w:ilvl w:val="0"/>
          <w:numId w:val="8"/>
        </w:numPr>
      </w:pPr>
      <w:r w:rsidRPr="005737CA">
        <w:t>IMDB:</w:t>
      </w:r>
    </w:p>
    <w:p w14:paraId="18B5D688" w14:textId="77777777" w:rsidR="005737CA" w:rsidRPr="005737CA" w:rsidRDefault="005737CA" w:rsidP="005737CA">
      <w:pPr>
        <w:pStyle w:val="ListParagraph"/>
      </w:pPr>
    </w:p>
    <w:p w14:paraId="57FE5D39" w14:textId="77777777" w:rsidR="005737CA" w:rsidRPr="005737CA" w:rsidRDefault="005737CA" w:rsidP="005737CA">
      <w:pPr>
        <w:pStyle w:val="ListParagraph"/>
        <w:numPr>
          <w:ilvl w:val="0"/>
          <w:numId w:val="8"/>
        </w:numPr>
      </w:pPr>
      <w:r w:rsidRPr="005737CA">
        <w:t>Joining datasets</w:t>
      </w:r>
    </w:p>
    <w:p w14:paraId="544B40A7" w14:textId="77777777" w:rsidR="005737CA" w:rsidRPr="005737CA" w:rsidRDefault="005737CA" w:rsidP="005737CA"/>
    <w:p w14:paraId="2F529540" w14:textId="77777777" w:rsidR="005737CA" w:rsidRDefault="005737CA" w:rsidP="005737CA">
      <w:r w:rsidRPr="005737CA">
        <w:lastRenderedPageBreak/>
        <w:t xml:space="preserve">LOAD: </w:t>
      </w:r>
    </w:p>
    <w:p w14:paraId="151325EB" w14:textId="269D45B6" w:rsidR="005737CA" w:rsidRPr="005737CA" w:rsidRDefault="005737CA" w:rsidP="005737CA">
      <w:r w:rsidRPr="005737CA">
        <w:t xml:space="preserve">Since the tables </w:t>
      </w:r>
      <w:del w:id="12" w:author="Grace" w:date="2020-06-03T13:30:00Z">
        <w:r w:rsidRPr="005737CA" w:rsidDel="00460548">
          <w:delText>have been</w:delText>
        </w:r>
      </w:del>
      <w:ins w:id="13" w:author="Grace" w:date="2020-06-03T13:30:00Z">
        <w:r w:rsidR="00460548">
          <w:t>were</w:t>
        </w:r>
      </w:ins>
      <w:r w:rsidRPr="005737CA">
        <w:t xml:space="preserve"> pre</w:t>
      </w:r>
      <w:ins w:id="14" w:author="Grace" w:date="2020-06-03T13:30:00Z">
        <w:r w:rsidR="00460548">
          <w:t>-</w:t>
        </w:r>
      </w:ins>
      <w:r w:rsidRPr="005737CA">
        <w:t xml:space="preserve">created in </w:t>
      </w:r>
      <w:ins w:id="15" w:author="Grace" w:date="2020-06-03T13:30:00Z">
        <w:r w:rsidR="00460548">
          <w:t>P</w:t>
        </w:r>
      </w:ins>
      <w:del w:id="16" w:author="Grace" w:date="2020-06-03T13:30:00Z">
        <w:r w:rsidRPr="005737CA" w:rsidDel="00460548">
          <w:delText>p</w:delText>
        </w:r>
      </w:del>
      <w:r w:rsidRPr="005737CA">
        <w:t xml:space="preserve">ostgreSQL, loading of the data can happen only once (or primary keys will be violated). A test query combining all tables shows it worked correctly. </w:t>
      </w:r>
    </w:p>
    <w:p w14:paraId="32A0FD30" w14:textId="77777777" w:rsidR="005737CA" w:rsidRPr="005737CA" w:rsidRDefault="005737CA" w:rsidP="005737CA"/>
    <w:p w14:paraId="1AA2630B" w14:textId="351CF2F2" w:rsidR="005737CA" w:rsidRPr="005737CA" w:rsidRDefault="005737CA" w:rsidP="005737CA">
      <w:r w:rsidRPr="005737CA">
        <w:t xml:space="preserve">For the full picture see below: </w:t>
      </w:r>
    </w:p>
    <w:p w14:paraId="62BE5916" w14:textId="77777777" w:rsidR="009E6F22" w:rsidRPr="005737CA" w:rsidRDefault="009E6F22" w:rsidP="005737CA"/>
    <w:sectPr w:rsidR="009E6F22" w:rsidRPr="005737CA" w:rsidSect="00AD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D086F"/>
    <w:multiLevelType w:val="multilevel"/>
    <w:tmpl w:val="83E2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F2725"/>
    <w:multiLevelType w:val="multilevel"/>
    <w:tmpl w:val="F27C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86884"/>
    <w:multiLevelType w:val="multilevel"/>
    <w:tmpl w:val="9BD0E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616F9"/>
    <w:multiLevelType w:val="multilevel"/>
    <w:tmpl w:val="1FC2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77189"/>
    <w:multiLevelType w:val="hybridMultilevel"/>
    <w:tmpl w:val="C3AAD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915D1D"/>
    <w:multiLevelType w:val="hybridMultilevel"/>
    <w:tmpl w:val="FC645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E04D2"/>
    <w:multiLevelType w:val="multilevel"/>
    <w:tmpl w:val="41CC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1F2C31"/>
    <w:multiLevelType w:val="hybridMultilevel"/>
    <w:tmpl w:val="43EC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05573"/>
    <w:multiLevelType w:val="hybridMultilevel"/>
    <w:tmpl w:val="AC26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race">
    <w15:presenceInfo w15:providerId="Windows Live" w15:userId="57c97589554450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CA"/>
    <w:rsid w:val="001C5CC9"/>
    <w:rsid w:val="00380375"/>
    <w:rsid w:val="00460548"/>
    <w:rsid w:val="004B3DDB"/>
    <w:rsid w:val="005737CA"/>
    <w:rsid w:val="008B3065"/>
    <w:rsid w:val="009E6F22"/>
    <w:rsid w:val="00AD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37F8"/>
  <w14:defaultImageDpi w14:val="32767"/>
  <w15:chartTrackingRefBased/>
  <w15:docId w15:val="{FA55D8CF-133A-024A-95B6-F7EC79CD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7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37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efanoleone992/imdb-extensive-dataset?select=IMDb+movie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ruchi798/movies-on-netflix-prime-video-hulu-and-disn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uickdatabasediagram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Shannon</dc:creator>
  <cp:keywords/>
  <dc:description/>
  <cp:lastModifiedBy>Grace</cp:lastModifiedBy>
  <cp:revision>2</cp:revision>
  <dcterms:created xsi:type="dcterms:W3CDTF">2020-06-03T19:11:00Z</dcterms:created>
  <dcterms:modified xsi:type="dcterms:W3CDTF">2020-06-03T19:11:00Z</dcterms:modified>
</cp:coreProperties>
</file>